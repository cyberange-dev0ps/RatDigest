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3C04D" w14:textId="77777777" w:rsidR="008B3F80" w:rsidRDefault="008B3F80" w:rsidP="008B3F80">
      <w:pPr>
        <w:jc w:val="center"/>
        <w:rPr>
          <w:b/>
          <w:bCs/>
        </w:rPr>
      </w:pPr>
      <w:r w:rsidRPr="008B3F80">
        <w:rPr>
          <w:b/>
          <w:bCs/>
        </w:rPr>
        <w:t>SIMBA Simulation Configuration File</w:t>
      </w:r>
      <w:r>
        <w:rPr>
          <w:b/>
          <w:bCs/>
        </w:rPr>
        <w:t xml:space="preserve"> High Level Specification</w:t>
      </w:r>
    </w:p>
    <w:p w14:paraId="4E5517AC" w14:textId="77777777" w:rsidR="008B3F80" w:rsidRPr="008B3F80" w:rsidRDefault="008B3F80" w:rsidP="008B3F80"/>
    <w:p w14:paraId="317A0930" w14:textId="77777777" w:rsidR="008B3F80" w:rsidRDefault="008B3F80" w:rsidP="008B3F80">
      <w:r w:rsidRPr="008B3F80">
        <w:t>The SIMBA Input c</w:t>
      </w:r>
      <w:r>
        <w:t>onfiguration file provides five distinct</w:t>
      </w:r>
      <w:r w:rsidRPr="008B3F80">
        <w:t xml:space="preserve"> types of information:</w:t>
      </w:r>
    </w:p>
    <w:p w14:paraId="31BF38E6" w14:textId="77777777" w:rsidR="008B3F80" w:rsidRPr="008B3F80" w:rsidRDefault="008B3F80" w:rsidP="008B3F80"/>
    <w:p w14:paraId="0FF6ADD1" w14:textId="77777777" w:rsidR="008B3F80" w:rsidRDefault="008B3F80" w:rsidP="008B3F80">
      <w:pPr>
        <w:numPr>
          <w:ilvl w:val="0"/>
          <w:numId w:val="1"/>
        </w:numPr>
      </w:pPr>
      <w:r>
        <w:t>Simulation configuration parameters</w:t>
      </w:r>
    </w:p>
    <w:p w14:paraId="0576F1BD" w14:textId="571CF872" w:rsidR="008B3F80" w:rsidRDefault="008B3F80" w:rsidP="008B3F80">
      <w:pPr>
        <w:numPr>
          <w:ilvl w:val="1"/>
          <w:numId w:val="1"/>
        </w:numPr>
        <w:tabs>
          <w:tab w:val="clear" w:pos="1440"/>
          <w:tab w:val="num" w:pos="1080"/>
        </w:tabs>
      </w:pPr>
      <w:commentRangeStart w:id="0"/>
      <w:r>
        <w:t xml:space="preserve">A variety of values that define the start and end times for the requested simulation and specification of the </w:t>
      </w:r>
      <w:proofErr w:type="spellStart"/>
      <w:r>
        <w:t>GridLab</w:t>
      </w:r>
      <w:proofErr w:type="spellEnd"/>
      <w:r>
        <w:t>-D model that will be used.</w:t>
      </w:r>
      <w:commentRangeEnd w:id="0"/>
      <w:r w:rsidR="00F85519">
        <w:rPr>
          <w:rStyle w:val="CommentReference"/>
        </w:rPr>
        <w:commentReference w:id="0"/>
      </w:r>
    </w:p>
    <w:p w14:paraId="3F2485B9" w14:textId="77777777" w:rsidR="008B3F80" w:rsidRDefault="008B3F80" w:rsidP="008B3F80">
      <w:pPr>
        <w:ind w:left="1440"/>
      </w:pPr>
    </w:p>
    <w:p w14:paraId="772AEE88" w14:textId="77777777" w:rsidR="00D33337" w:rsidRPr="008B3F80" w:rsidRDefault="003D77DC" w:rsidP="008B3F80">
      <w:pPr>
        <w:numPr>
          <w:ilvl w:val="0"/>
          <w:numId w:val="1"/>
        </w:numPr>
      </w:pPr>
      <w:r w:rsidRPr="008B3F80">
        <w:t>Message Creation Thresholds:</w:t>
      </w:r>
    </w:p>
    <w:p w14:paraId="450DDFED" w14:textId="77777777" w:rsidR="00D33337" w:rsidRDefault="003D77DC" w:rsidP="008B3F80">
      <w:pPr>
        <w:numPr>
          <w:ilvl w:val="1"/>
          <w:numId w:val="1"/>
        </w:numPr>
      </w:pPr>
      <w:commentRangeStart w:id="1"/>
      <w:proofErr w:type="spellStart"/>
      <w:r w:rsidRPr="008B3F80">
        <w:t>Vmin</w:t>
      </w:r>
      <w:proofErr w:type="spellEnd"/>
      <w:r w:rsidRPr="008B3F80">
        <w:t xml:space="preserve">, Vmax, </w:t>
      </w:r>
      <w:proofErr w:type="spellStart"/>
      <w:r w:rsidRPr="008B3F80">
        <w:t>Pmin</w:t>
      </w:r>
      <w:proofErr w:type="spellEnd"/>
      <w:r w:rsidRPr="008B3F80">
        <w:t xml:space="preserve">, </w:t>
      </w:r>
      <w:proofErr w:type="spellStart"/>
      <w:r w:rsidRPr="008B3F80">
        <w:t>Pmax</w:t>
      </w:r>
      <w:proofErr w:type="spellEnd"/>
      <w:r w:rsidRPr="008B3F80">
        <w:t xml:space="preserve"> </w:t>
      </w:r>
      <w:r w:rsidRPr="008B3F80">
        <w:rPr>
          <w:cs/>
          <w:lang w:bidi="mr-IN"/>
        </w:rPr>
        <w:t>–</w:t>
      </w:r>
      <w:r w:rsidRPr="008B3F80">
        <w:t xml:space="preserve"> These values are used by </w:t>
      </w:r>
      <w:proofErr w:type="spellStart"/>
      <w:r w:rsidRPr="008B3F80">
        <w:t>Output_Message_</w:t>
      </w:r>
      <w:proofErr w:type="gramStart"/>
      <w:r w:rsidRPr="008B3F80">
        <w:t>Creation</w:t>
      </w:r>
      <w:proofErr w:type="spellEnd"/>
      <w:r w:rsidRPr="008B3F80">
        <w:t>(</w:t>
      </w:r>
      <w:proofErr w:type="gramEnd"/>
      <w:r w:rsidRPr="008B3F80">
        <w:t xml:space="preserve">) to determine if/when individual AMI meters should generate </w:t>
      </w:r>
      <w:proofErr w:type="spellStart"/>
      <w:r w:rsidRPr="008B3F80">
        <w:t>ODEventNotification</w:t>
      </w:r>
      <w:proofErr w:type="spellEnd"/>
      <w:r w:rsidRPr="008B3F80">
        <w:t xml:space="preserve"> (alarm) messages (Message Type B).  </w:t>
      </w:r>
      <w:commentRangeEnd w:id="1"/>
      <w:r w:rsidR="00F85519">
        <w:rPr>
          <w:rStyle w:val="CommentReference"/>
        </w:rPr>
        <w:commentReference w:id="1"/>
      </w:r>
    </w:p>
    <w:p w14:paraId="40545F24" w14:textId="77777777" w:rsidR="008B3F80" w:rsidRPr="008B3F80" w:rsidRDefault="008B3F80" w:rsidP="008B3F80">
      <w:pPr>
        <w:ind w:left="1440"/>
      </w:pPr>
    </w:p>
    <w:p w14:paraId="7FD2ABF6" w14:textId="77777777" w:rsidR="00D33337" w:rsidRPr="008B3F80" w:rsidRDefault="003D77DC" w:rsidP="008B3F80">
      <w:pPr>
        <w:numPr>
          <w:ilvl w:val="0"/>
          <w:numId w:val="1"/>
        </w:numPr>
      </w:pPr>
      <w:r w:rsidRPr="008B3F80">
        <w:t xml:space="preserve">Message </w:t>
      </w:r>
      <w:r w:rsidR="008B3F80">
        <w:t>Creation, Send, and Receive</w:t>
      </w:r>
      <w:r w:rsidRPr="008B3F80">
        <w:t xml:space="preserve"> Probabilities:</w:t>
      </w:r>
    </w:p>
    <w:p w14:paraId="501BEBEF" w14:textId="77777777" w:rsidR="00D33337" w:rsidRPr="008B3F80" w:rsidRDefault="003D77DC" w:rsidP="008B3F80">
      <w:pPr>
        <w:numPr>
          <w:ilvl w:val="1"/>
          <w:numId w:val="1"/>
        </w:numPr>
      </w:pPr>
      <w:commentRangeStart w:id="2"/>
      <w:r w:rsidRPr="008B3F80">
        <w:t xml:space="preserve">A: </w:t>
      </w:r>
      <w:proofErr w:type="spellStart"/>
      <w:r w:rsidRPr="008B3F80">
        <w:t>P</w:t>
      </w:r>
      <w:r w:rsidRPr="008B3F80">
        <w:rPr>
          <w:vertAlign w:val="subscript"/>
        </w:rPr>
        <w:t>MeterValue</w:t>
      </w:r>
      <w:proofErr w:type="spellEnd"/>
      <w:r w:rsidRPr="008B3F80">
        <w:rPr>
          <w:vertAlign w:val="subscript"/>
        </w:rPr>
        <w:t>-Request</w:t>
      </w:r>
      <w:r w:rsidRPr="008B3F80">
        <w:t xml:space="preserve"> </w:t>
      </w:r>
      <w:proofErr w:type="spellStart"/>
      <w:r w:rsidRPr="008B3F80">
        <w:t>P</w:t>
      </w:r>
      <w:r w:rsidRPr="008B3F80">
        <w:rPr>
          <w:vertAlign w:val="subscript"/>
        </w:rPr>
        <w:t>MeterValue</w:t>
      </w:r>
      <w:proofErr w:type="spellEnd"/>
      <w:r w:rsidRPr="008B3F80">
        <w:rPr>
          <w:vertAlign w:val="subscript"/>
        </w:rPr>
        <w:t>-Respond</w:t>
      </w:r>
      <w:r w:rsidRPr="008B3F80">
        <w:t xml:space="preserve"> </w:t>
      </w:r>
      <w:r w:rsidRPr="008B3F80">
        <w:rPr>
          <w:cs/>
          <w:lang w:bidi="mr-IN"/>
        </w:rPr>
        <w:t>–</w:t>
      </w:r>
      <w:r w:rsidRPr="008B3F80">
        <w:t xml:space="preserve"> These probabilities determine whether correct Request and Respond messages are generated at each appropriate </w:t>
      </w:r>
      <w:proofErr w:type="spellStart"/>
      <w:r w:rsidRPr="008B3F80">
        <w:t>timestep</w:t>
      </w:r>
      <w:proofErr w:type="spellEnd"/>
      <w:r w:rsidRPr="008B3F80">
        <w:t xml:space="preserve"> (15 minutes) for meter values. (</w:t>
      </w:r>
      <w:proofErr w:type="spellStart"/>
      <w:r w:rsidRPr="008B3F80">
        <w:t>Output_Message_</w:t>
      </w:r>
      <w:proofErr w:type="gramStart"/>
      <w:r w:rsidRPr="008B3F80">
        <w:t>Creation</w:t>
      </w:r>
      <w:proofErr w:type="spellEnd"/>
      <w:r w:rsidRPr="008B3F80">
        <w:t>(</w:t>
      </w:r>
      <w:proofErr w:type="gramEnd"/>
      <w:r w:rsidRPr="008B3F80">
        <w:t>) will generate message reading request and response messages with these probabilities. Meters may send values even when a request message is not generated (corresponding to mess</w:t>
      </w:r>
      <w:r w:rsidR="008B3F80">
        <w:t>ages that we fail to capture) [</w:t>
      </w:r>
      <w:r w:rsidRPr="008B3F80">
        <w:t>Default Values: 1]</w:t>
      </w:r>
      <w:commentRangeEnd w:id="2"/>
      <w:r w:rsidR="00F85519">
        <w:rPr>
          <w:rStyle w:val="CommentReference"/>
        </w:rPr>
        <w:commentReference w:id="2"/>
      </w:r>
    </w:p>
    <w:p w14:paraId="5A371B7F" w14:textId="77777777" w:rsidR="00D33337" w:rsidRPr="008B3F80" w:rsidRDefault="003D77DC" w:rsidP="008B3F80">
      <w:pPr>
        <w:numPr>
          <w:ilvl w:val="1"/>
          <w:numId w:val="1"/>
        </w:numPr>
      </w:pPr>
      <w:commentRangeStart w:id="3"/>
      <w:r w:rsidRPr="008B3F80">
        <w:t xml:space="preserve">B: </w:t>
      </w:r>
      <w:proofErr w:type="spellStart"/>
      <w:r w:rsidRPr="008B3F80">
        <w:t>P</w:t>
      </w:r>
      <w:r w:rsidRPr="008B3F80">
        <w:rPr>
          <w:vertAlign w:val="subscript"/>
        </w:rPr>
        <w:t>MeterEventSend</w:t>
      </w:r>
      <w:proofErr w:type="spellEnd"/>
      <w:r w:rsidRPr="008B3F80">
        <w:t xml:space="preserve"> </w:t>
      </w:r>
      <w:r w:rsidRPr="008B3F80">
        <w:rPr>
          <w:cs/>
          <w:lang w:bidi="mr-IN"/>
        </w:rPr>
        <w:t>–</w:t>
      </w:r>
      <w:r w:rsidRPr="008B3F80">
        <w:t xml:space="preserve"> This probability is used by </w:t>
      </w:r>
      <w:proofErr w:type="spellStart"/>
      <w:r w:rsidRPr="008B3F80">
        <w:t>Output_Message_</w:t>
      </w:r>
      <w:proofErr w:type="gramStart"/>
      <w:r w:rsidRPr="008B3F80">
        <w:t>Creation</w:t>
      </w:r>
      <w:proofErr w:type="spellEnd"/>
      <w:r w:rsidRPr="008B3F80">
        <w:t>(</w:t>
      </w:r>
      <w:proofErr w:type="gramEnd"/>
      <w:r w:rsidRPr="008B3F80">
        <w:t xml:space="preserve">) to determine whether a correct </w:t>
      </w:r>
      <w:proofErr w:type="spellStart"/>
      <w:r w:rsidRPr="008B3F80">
        <w:t>ODEventNotification</w:t>
      </w:r>
      <w:proofErr w:type="spellEnd"/>
      <w:r w:rsidRPr="008B3F80">
        <w:t xml:space="preserve"> message is sent by a meter when one of the message creation thresholds is triggered. [Default Value: 1]</w:t>
      </w:r>
      <w:commentRangeEnd w:id="3"/>
      <w:r w:rsidR="00F85519">
        <w:rPr>
          <w:rStyle w:val="CommentReference"/>
        </w:rPr>
        <w:commentReference w:id="3"/>
      </w:r>
    </w:p>
    <w:p w14:paraId="0F26B1A7" w14:textId="77777777" w:rsidR="00D33337" w:rsidRPr="008B3F80" w:rsidRDefault="003D77DC" w:rsidP="008B3F80">
      <w:pPr>
        <w:numPr>
          <w:ilvl w:val="1"/>
          <w:numId w:val="1"/>
        </w:numPr>
      </w:pPr>
      <w:commentRangeStart w:id="4"/>
      <w:r w:rsidRPr="008B3F80">
        <w:t xml:space="preserve">C: </w:t>
      </w:r>
      <w:proofErr w:type="spellStart"/>
      <w:r w:rsidRPr="008B3F80">
        <w:t>P</w:t>
      </w:r>
      <w:r w:rsidRPr="008B3F80">
        <w:rPr>
          <w:vertAlign w:val="subscript"/>
        </w:rPr>
        <w:t>MeterDisconnect</w:t>
      </w:r>
      <w:proofErr w:type="spellEnd"/>
      <w:r w:rsidRPr="008B3F80">
        <w:rPr>
          <w:vertAlign w:val="subscript"/>
        </w:rPr>
        <w:t>-</w:t>
      </w:r>
      <w:proofErr w:type="gramStart"/>
      <w:r w:rsidRPr="008B3F80">
        <w:rPr>
          <w:vertAlign w:val="subscript"/>
        </w:rPr>
        <w:t>Trigger</w:t>
      </w:r>
      <w:r w:rsidRPr="008B3F80">
        <w:t xml:space="preserve">  </w:t>
      </w:r>
      <w:proofErr w:type="spellStart"/>
      <w:r w:rsidRPr="008B3F80">
        <w:t>P</w:t>
      </w:r>
      <w:r w:rsidRPr="008B3F80">
        <w:rPr>
          <w:vertAlign w:val="subscript"/>
        </w:rPr>
        <w:t>MeterDisconnect</w:t>
      </w:r>
      <w:proofErr w:type="spellEnd"/>
      <w:proofErr w:type="gramEnd"/>
      <w:r w:rsidRPr="008B3F80">
        <w:rPr>
          <w:vertAlign w:val="subscript"/>
        </w:rPr>
        <w:t xml:space="preserve">-Request </w:t>
      </w:r>
      <w:proofErr w:type="spellStart"/>
      <w:r w:rsidRPr="008B3F80">
        <w:t>P</w:t>
      </w:r>
      <w:r w:rsidRPr="008B3F80">
        <w:rPr>
          <w:vertAlign w:val="subscript"/>
        </w:rPr>
        <w:t>MeterDisconnect</w:t>
      </w:r>
      <w:proofErr w:type="spellEnd"/>
      <w:r w:rsidRPr="008B3F80">
        <w:rPr>
          <w:vertAlign w:val="subscript"/>
        </w:rPr>
        <w:t>-Action</w:t>
      </w:r>
      <w:r w:rsidRPr="008B3F80">
        <w:t xml:space="preserve">: These probabilities are used by </w:t>
      </w:r>
      <w:proofErr w:type="spellStart"/>
      <w:r w:rsidRPr="008B3F80">
        <w:t>Input_Message_Creation</w:t>
      </w:r>
      <w:proofErr w:type="spellEnd"/>
      <w:r w:rsidRPr="008B3F80">
        <w:t xml:space="preserve">() to determine whether a Meter Disconnect action is requested by the control center at each </w:t>
      </w:r>
      <w:proofErr w:type="spellStart"/>
      <w:r w:rsidRPr="008B3F80">
        <w:t>timestep</w:t>
      </w:r>
      <w:proofErr w:type="spellEnd"/>
      <w:r w:rsidRPr="008B3F80">
        <w:t xml:space="preserve"> (this is implemented periodically on a coarse time step, say every 5 minutes), whether a meter disconnect message is generated, and whether the requested meter actually disconnects.  (Note: The Meter Disconnect Trigger is evaluated first.  If/when the Meter Disconnect Trigger is activated, then the other two probabilities are used to determine whether a message is generated and whether the meter disconnects. The meter may disconnect even if no meter disconnect message is generated (indicating that we missed the message in our capture device). [Default Values: 0]</w:t>
      </w:r>
      <w:commentRangeEnd w:id="4"/>
      <w:r w:rsidR="00F85519">
        <w:rPr>
          <w:rStyle w:val="CommentReference"/>
        </w:rPr>
        <w:commentReference w:id="4"/>
      </w:r>
    </w:p>
    <w:p w14:paraId="5A7A1754" w14:textId="77777777" w:rsidR="00D33337" w:rsidRPr="008B3F80" w:rsidRDefault="003D77DC" w:rsidP="008B3F80">
      <w:pPr>
        <w:numPr>
          <w:ilvl w:val="1"/>
          <w:numId w:val="1"/>
        </w:numPr>
      </w:pPr>
      <w:commentRangeStart w:id="5"/>
      <w:r w:rsidRPr="008B3F80">
        <w:t>D: P</w:t>
      </w:r>
      <w:r w:rsidRPr="008B3F80">
        <w:rPr>
          <w:vertAlign w:val="subscript"/>
        </w:rPr>
        <w:t>DNP3Value-Request</w:t>
      </w:r>
      <w:r w:rsidRPr="008B3F80">
        <w:t xml:space="preserve"> P</w:t>
      </w:r>
      <w:r w:rsidRPr="008B3F80">
        <w:rPr>
          <w:vertAlign w:val="subscript"/>
        </w:rPr>
        <w:t xml:space="preserve">DNP3Value-Response </w:t>
      </w:r>
      <w:r w:rsidRPr="008B3F80">
        <w:t>-</w:t>
      </w:r>
      <w:r w:rsidRPr="008B3F80">
        <w:rPr>
          <w:vertAlign w:val="subscript"/>
        </w:rPr>
        <w:t xml:space="preserve"> </w:t>
      </w:r>
      <w:r w:rsidRPr="008B3F80">
        <w:t xml:space="preserve">These probabilities determine whether correct Request and Respond messages are generated at each appropriate </w:t>
      </w:r>
      <w:proofErr w:type="spellStart"/>
      <w:r w:rsidRPr="008B3F80">
        <w:t>timestep</w:t>
      </w:r>
      <w:proofErr w:type="spellEnd"/>
      <w:r w:rsidRPr="008B3F80">
        <w:t xml:space="preserve"> (4 seconds) for substation values. (</w:t>
      </w:r>
      <w:proofErr w:type="spellStart"/>
      <w:r w:rsidRPr="008B3F80">
        <w:t>Output_Message_</w:t>
      </w:r>
      <w:proofErr w:type="gramStart"/>
      <w:r w:rsidRPr="008B3F80">
        <w:t>Creation</w:t>
      </w:r>
      <w:proofErr w:type="spellEnd"/>
      <w:r w:rsidRPr="008B3F80">
        <w:t>(</w:t>
      </w:r>
      <w:proofErr w:type="gramEnd"/>
      <w:r w:rsidRPr="008B3F80">
        <w:t>) will generate message reading request and response messages with these probabilities [ Default Values: 1]</w:t>
      </w:r>
      <w:commentRangeEnd w:id="5"/>
      <w:r w:rsidR="00F85519">
        <w:rPr>
          <w:rStyle w:val="CommentReference"/>
        </w:rPr>
        <w:commentReference w:id="5"/>
      </w:r>
    </w:p>
    <w:p w14:paraId="18DDCC2E" w14:textId="77777777" w:rsidR="00D33337" w:rsidRPr="008B3F80" w:rsidRDefault="003D77DC" w:rsidP="008B3F80">
      <w:pPr>
        <w:numPr>
          <w:ilvl w:val="1"/>
          <w:numId w:val="1"/>
        </w:numPr>
      </w:pPr>
      <w:commentRangeStart w:id="6"/>
      <w:r w:rsidRPr="008B3F80">
        <w:t xml:space="preserve">E: </w:t>
      </w:r>
      <w:proofErr w:type="spellStart"/>
      <w:r w:rsidRPr="008B3F80">
        <w:t>P</w:t>
      </w:r>
      <w:r w:rsidRPr="008B3F80">
        <w:rPr>
          <w:vertAlign w:val="subscript"/>
        </w:rPr>
        <w:t>VoltageControl</w:t>
      </w:r>
      <w:proofErr w:type="spellEnd"/>
      <w:r w:rsidRPr="008B3F80">
        <w:rPr>
          <w:vertAlign w:val="subscript"/>
        </w:rPr>
        <w:t>-Send</w:t>
      </w:r>
      <w:r w:rsidRPr="008B3F80">
        <w:t xml:space="preserve"> </w:t>
      </w:r>
      <w:proofErr w:type="spellStart"/>
      <w:r w:rsidRPr="008B3F80">
        <w:t>P</w:t>
      </w:r>
      <w:r w:rsidRPr="008B3F80">
        <w:rPr>
          <w:vertAlign w:val="subscript"/>
        </w:rPr>
        <w:t>VoltageControl</w:t>
      </w:r>
      <w:proofErr w:type="spellEnd"/>
      <w:r w:rsidRPr="008B3F80">
        <w:rPr>
          <w:vertAlign w:val="subscript"/>
        </w:rPr>
        <w:t>-Action</w:t>
      </w:r>
      <w:r w:rsidRPr="008B3F80">
        <w:rPr>
          <w:cs/>
          <w:lang w:bidi="mr-IN"/>
        </w:rPr>
        <w:t>–</w:t>
      </w:r>
      <w:r w:rsidRPr="008B3F80">
        <w:t xml:space="preserve"> The timestamp for all voltage control messages is pre-specified below.  These probabilities are used to determine whether a message requesting the voltage control action is sent and whether the voltage control action is implemented. (The action can be taken even if the </w:t>
      </w:r>
      <w:r w:rsidRPr="008B3F80">
        <w:lastRenderedPageBreak/>
        <w:t>message is not generated and vice versa (corresponding to messages that we fail to capture.) [Default Values: 1]</w:t>
      </w:r>
      <w:commentRangeEnd w:id="6"/>
      <w:r w:rsidR="00F85519">
        <w:rPr>
          <w:rStyle w:val="CommentReference"/>
        </w:rPr>
        <w:commentReference w:id="6"/>
      </w:r>
    </w:p>
    <w:p w14:paraId="0FEED250" w14:textId="77777777" w:rsidR="00D33337" w:rsidRPr="008B3F80" w:rsidRDefault="003D77DC" w:rsidP="008B3F80">
      <w:pPr>
        <w:numPr>
          <w:ilvl w:val="1"/>
          <w:numId w:val="1"/>
        </w:numPr>
      </w:pPr>
      <w:commentRangeStart w:id="7"/>
      <w:r w:rsidRPr="008B3F80">
        <w:t xml:space="preserve">F: </w:t>
      </w:r>
      <w:proofErr w:type="spellStart"/>
      <w:r w:rsidRPr="008B3F80">
        <w:t>P</w:t>
      </w:r>
      <w:r w:rsidRPr="008B3F80">
        <w:rPr>
          <w:vertAlign w:val="subscript"/>
        </w:rPr>
        <w:t>SwitchControl</w:t>
      </w:r>
      <w:proofErr w:type="spellEnd"/>
      <w:r w:rsidRPr="008B3F80">
        <w:rPr>
          <w:vertAlign w:val="subscript"/>
        </w:rPr>
        <w:t>-Send</w:t>
      </w:r>
      <w:r w:rsidRPr="008B3F80">
        <w:t xml:space="preserve"> </w:t>
      </w:r>
      <w:proofErr w:type="spellStart"/>
      <w:r w:rsidRPr="008B3F80">
        <w:t>P</w:t>
      </w:r>
      <w:r w:rsidRPr="008B3F80">
        <w:rPr>
          <w:vertAlign w:val="subscript"/>
        </w:rPr>
        <w:t>SwitchControl</w:t>
      </w:r>
      <w:proofErr w:type="spellEnd"/>
      <w:r w:rsidRPr="008B3F80">
        <w:rPr>
          <w:vertAlign w:val="subscript"/>
        </w:rPr>
        <w:t>-Action</w:t>
      </w:r>
      <w:r w:rsidRPr="008B3F80">
        <w:rPr>
          <w:cs/>
          <w:lang w:bidi="mr-IN"/>
        </w:rPr>
        <w:t>–</w:t>
      </w:r>
      <w:r w:rsidRPr="008B3F80">
        <w:t xml:space="preserve"> The timestamp for all switch control (reconfiguration) messages is pre-specified below.  These probabilities are used to determine whether a message requesting a switch status change is sent and whether the switch control action is implemented. (The action can be taken even if the message is not generated and vice versa (corresponding to messages that we fail to capture.) [Default Values: 1]</w:t>
      </w:r>
      <w:commentRangeEnd w:id="7"/>
      <w:r w:rsidR="00F85519">
        <w:rPr>
          <w:rStyle w:val="CommentReference"/>
        </w:rPr>
        <w:commentReference w:id="7"/>
      </w:r>
    </w:p>
    <w:p w14:paraId="5806F31F" w14:textId="77777777" w:rsidR="006C4375" w:rsidRDefault="006C4375"/>
    <w:p w14:paraId="1DA9BE9C" w14:textId="77777777" w:rsidR="00D33337" w:rsidRPr="008B3F80" w:rsidRDefault="003D77DC" w:rsidP="008B3F80">
      <w:pPr>
        <w:numPr>
          <w:ilvl w:val="0"/>
          <w:numId w:val="1"/>
        </w:numPr>
      </w:pPr>
      <w:r w:rsidRPr="008B3F80">
        <w:t>Pre-Specified Event Messages (</w:t>
      </w:r>
      <w:proofErr w:type="spellStart"/>
      <w:r w:rsidRPr="008B3F80">
        <w:t>Input_Message_</w:t>
      </w:r>
      <w:proofErr w:type="gramStart"/>
      <w:r w:rsidRPr="008B3F80">
        <w:t>Creation</w:t>
      </w:r>
      <w:proofErr w:type="spellEnd"/>
      <w:r w:rsidRPr="008B3F80">
        <w:t>(</w:t>
      </w:r>
      <w:proofErr w:type="gramEnd"/>
      <w:r w:rsidRPr="008B3F80">
        <w:t xml:space="preserve">) is responsible for inserting each of the actions below into the </w:t>
      </w:r>
      <w:proofErr w:type="spellStart"/>
      <w:r w:rsidRPr="008B3F80">
        <w:t>GridLab</w:t>
      </w:r>
      <w:proofErr w:type="spellEnd"/>
      <w:r w:rsidRPr="008B3F80">
        <w:t>-D model and generating the appropriate messages (subject to the probabilities specified above).</w:t>
      </w:r>
    </w:p>
    <w:p w14:paraId="1402320E" w14:textId="77777777" w:rsidR="00D33337" w:rsidRPr="008B3F80" w:rsidRDefault="003D77DC" w:rsidP="008B3F80">
      <w:pPr>
        <w:numPr>
          <w:ilvl w:val="1"/>
          <w:numId w:val="2"/>
        </w:numPr>
      </w:pPr>
      <w:commentRangeStart w:id="8"/>
      <w:proofErr w:type="spellStart"/>
      <w:r w:rsidRPr="008B3F80">
        <w:t>VoltageControlActions</w:t>
      </w:r>
      <w:proofErr w:type="spellEnd"/>
      <w:r w:rsidRPr="008B3F80">
        <w:t xml:space="preserve">: A list of voltage control actions (LTC tap changes or capacitor bank status changes) will be specified in the configuration file.  Each item in the list will include a </w:t>
      </w:r>
      <w:proofErr w:type="gramStart"/>
      <w:r w:rsidRPr="008B3F80">
        <w:t>timestamp ,</w:t>
      </w:r>
      <w:proofErr w:type="gramEnd"/>
      <w:r w:rsidRPr="008B3F80">
        <w:t xml:space="preserve"> a device identifier, and a </w:t>
      </w:r>
      <w:proofErr w:type="spellStart"/>
      <w:r w:rsidRPr="008B3F80">
        <w:t>setpoint</w:t>
      </w:r>
      <w:proofErr w:type="spellEnd"/>
      <w:r w:rsidRPr="008B3F80">
        <w:t xml:space="preserve">. </w:t>
      </w:r>
    </w:p>
    <w:p w14:paraId="3346EC39" w14:textId="77777777" w:rsidR="00D33337" w:rsidRPr="008B3F80" w:rsidRDefault="003D77DC" w:rsidP="008B3F80">
      <w:pPr>
        <w:numPr>
          <w:ilvl w:val="2"/>
          <w:numId w:val="2"/>
        </w:numPr>
      </w:pPr>
      <w:r w:rsidRPr="008B3F80">
        <w:t xml:space="preserve">Note: </w:t>
      </w:r>
      <w:proofErr w:type="gramStart"/>
      <w:r w:rsidRPr="008B3F80">
        <w:t>Generally</w:t>
      </w:r>
      <w:proofErr w:type="gramEnd"/>
      <w:r w:rsidRPr="008B3F80">
        <w:t xml:space="preserve"> the voltage control actions should only be specified during low or high voltage conditions in the network.  Therefore, it may be necessary to first run </w:t>
      </w:r>
      <w:proofErr w:type="spellStart"/>
      <w:r w:rsidRPr="008B3F80">
        <w:t>GridLab</w:t>
      </w:r>
      <w:proofErr w:type="spellEnd"/>
      <w:r w:rsidRPr="008B3F80">
        <w:t>-D without any voltage control actions.  The results from that first run can then be used to (manually) generate a list of voltage control actions to include in the simulation</w:t>
      </w:r>
    </w:p>
    <w:p w14:paraId="42E115D5" w14:textId="679FA76D" w:rsidR="00D33337" w:rsidRDefault="00E204C2" w:rsidP="008B3F80">
      <w:pPr>
        <w:numPr>
          <w:ilvl w:val="1"/>
          <w:numId w:val="2"/>
        </w:numPr>
        <w:rPr>
          <w:ins w:id="9" w:author="David Pinney" w:date="2017-09-25T16:09:00Z"/>
        </w:rPr>
      </w:pPr>
      <w:commentRangeStart w:id="10"/>
      <w:commentRangeEnd w:id="8"/>
      <w:r>
        <w:rPr>
          <w:rStyle w:val="CommentReference"/>
        </w:rPr>
        <w:commentReference w:id="8"/>
      </w:r>
      <w:proofErr w:type="spellStart"/>
      <w:r w:rsidR="003D77DC" w:rsidRPr="008B3F80">
        <w:t>SwitchStatusActions</w:t>
      </w:r>
      <w:proofErr w:type="spellEnd"/>
      <w:r w:rsidR="003D77DC" w:rsidRPr="008B3F80">
        <w:t xml:space="preserve">: A list of switch status changes will be specified in the configuration file.  Each item in the list will include a timestamp, a device identifier, and the action (OPEN/CLOSE). </w:t>
      </w:r>
      <w:commentRangeEnd w:id="10"/>
      <w:r>
        <w:rPr>
          <w:rStyle w:val="CommentReference"/>
        </w:rPr>
        <w:commentReference w:id="10"/>
      </w:r>
      <w:ins w:id="11" w:author="David Pinney" w:date="2017-09-25T16:25:00Z">
        <w:r w:rsidR="00A44B55">
          <w:t xml:space="preserve">Needs to be </w:t>
        </w:r>
        <w:proofErr w:type="gramStart"/>
        <w:r w:rsidR="00A44B55">
          <w:t>some kind of source</w:t>
        </w:r>
        <w:proofErr w:type="gramEnd"/>
        <w:r w:rsidR="00A44B55">
          <w:t xml:space="preserve"> transfer </w:t>
        </w:r>
      </w:ins>
      <w:ins w:id="12" w:author="David Pinney" w:date="2017-09-25T16:26:00Z">
        <w:r w:rsidR="00A44B55">
          <w:t>situation.</w:t>
        </w:r>
      </w:ins>
    </w:p>
    <w:p w14:paraId="51624B08" w14:textId="59399DF9" w:rsidR="008724E3" w:rsidRDefault="008724E3" w:rsidP="008B3F80">
      <w:pPr>
        <w:numPr>
          <w:ilvl w:val="1"/>
          <w:numId w:val="2"/>
        </w:numPr>
      </w:pPr>
      <w:ins w:id="13" w:author="David Pinney" w:date="2017-09-25T16:09:00Z">
        <w:r>
          <w:t xml:space="preserve">Meter connect/disconnect events. </w:t>
        </w:r>
      </w:ins>
      <w:ins w:id="14" w:author="David Pinney" w:date="2017-09-25T16:10:00Z">
        <w:r>
          <w:t>There's no realistic scenario we're worried about. We're just trying to generate some meters going on and off.</w:t>
        </w:r>
      </w:ins>
    </w:p>
    <w:p w14:paraId="500F5F06" w14:textId="77777777" w:rsidR="008B3F80" w:rsidRPr="008B3F80" w:rsidRDefault="008B3F80" w:rsidP="008B3F80">
      <w:pPr>
        <w:ind w:left="1440"/>
      </w:pPr>
    </w:p>
    <w:p w14:paraId="78BD506E" w14:textId="77777777" w:rsidR="00D33337" w:rsidRDefault="003D77DC" w:rsidP="008B3F80">
      <w:pPr>
        <w:numPr>
          <w:ilvl w:val="0"/>
          <w:numId w:val="1"/>
        </w:numPr>
      </w:pPr>
      <w:r w:rsidRPr="008B3F80">
        <w:t>Attacks</w:t>
      </w:r>
    </w:p>
    <w:p w14:paraId="11C37158" w14:textId="77777777" w:rsidR="008B3F80" w:rsidRPr="008B3F80" w:rsidRDefault="008B3F80" w:rsidP="008B3F80">
      <w:pPr>
        <w:ind w:left="720"/>
      </w:pPr>
      <w:r>
        <w:t xml:space="preserve">For the November 2017 exercise 5 types of attacks </w:t>
      </w:r>
      <w:proofErr w:type="gramStart"/>
      <w:r>
        <w:t>are considered to be</w:t>
      </w:r>
      <w:proofErr w:type="gramEnd"/>
      <w:r>
        <w:t xml:space="preserve"> in scope:</w:t>
      </w:r>
    </w:p>
    <w:p w14:paraId="11DFE74E" w14:textId="77777777" w:rsidR="00D33337" w:rsidRPr="008B3F80" w:rsidRDefault="003D77DC" w:rsidP="008B3F80">
      <w:pPr>
        <w:numPr>
          <w:ilvl w:val="1"/>
          <w:numId w:val="2"/>
        </w:numPr>
      </w:pPr>
      <w:r w:rsidRPr="008B3F80">
        <w:t xml:space="preserve">AMI.1: </w:t>
      </w:r>
      <w:r w:rsidRPr="008B3F80">
        <w:rPr>
          <w:i/>
          <w:iCs/>
        </w:rPr>
        <w:t>Authorized Employee Issues Unauthorized Mass Remote Disconnect</w:t>
      </w:r>
    </w:p>
    <w:p w14:paraId="55B966DD" w14:textId="77777777" w:rsidR="00D33337" w:rsidRPr="008B3F80" w:rsidRDefault="003D77DC" w:rsidP="008B3F80">
      <w:pPr>
        <w:numPr>
          <w:ilvl w:val="2"/>
          <w:numId w:val="2"/>
        </w:numPr>
      </w:pPr>
      <w:commentRangeStart w:id="15"/>
      <w:r w:rsidRPr="008B3F80">
        <w:t xml:space="preserve">For this attack type, a list of meters and timestamps will be provided.  At the given timestamps </w:t>
      </w:r>
      <w:proofErr w:type="spellStart"/>
      <w:r w:rsidRPr="008B3F80">
        <w:t>Input_Message_</w:t>
      </w:r>
      <w:proofErr w:type="gramStart"/>
      <w:r w:rsidRPr="008B3F80">
        <w:t>Creation</w:t>
      </w:r>
      <w:proofErr w:type="spellEnd"/>
      <w:r w:rsidRPr="008B3F80">
        <w:t>(</w:t>
      </w:r>
      <w:proofErr w:type="gramEnd"/>
      <w:r w:rsidRPr="008B3F80">
        <w:t xml:space="preserve">) will trigger meter disconnects for all meters on the list. (Note: The creation of these messages and the likelihood of the disconnect will be subject to the </w:t>
      </w:r>
      <w:proofErr w:type="spellStart"/>
      <w:r w:rsidRPr="008B3F80">
        <w:t>P</w:t>
      </w:r>
      <w:r w:rsidRPr="008B3F80">
        <w:rPr>
          <w:vertAlign w:val="subscript"/>
        </w:rPr>
        <w:t>MeterDisconnect</w:t>
      </w:r>
      <w:proofErr w:type="spellEnd"/>
      <w:r w:rsidRPr="008B3F80">
        <w:rPr>
          <w:vertAlign w:val="subscript"/>
        </w:rPr>
        <w:t xml:space="preserve">-Request </w:t>
      </w:r>
      <w:proofErr w:type="spellStart"/>
      <w:r w:rsidRPr="008B3F80">
        <w:t>P</w:t>
      </w:r>
      <w:r w:rsidRPr="008B3F80">
        <w:rPr>
          <w:vertAlign w:val="subscript"/>
        </w:rPr>
        <w:t>MeterDisconnect</w:t>
      </w:r>
      <w:proofErr w:type="spellEnd"/>
      <w:r w:rsidRPr="008B3F80">
        <w:rPr>
          <w:vertAlign w:val="subscript"/>
        </w:rPr>
        <w:t xml:space="preserve">-Action </w:t>
      </w:r>
      <w:r w:rsidRPr="008B3F80">
        <w:t>probabilities only.)</w:t>
      </w:r>
      <w:commentRangeEnd w:id="15"/>
      <w:r w:rsidR="00E204C2">
        <w:rPr>
          <w:rStyle w:val="CommentReference"/>
        </w:rPr>
        <w:commentReference w:id="15"/>
      </w:r>
    </w:p>
    <w:p w14:paraId="44AC09B9" w14:textId="77777777" w:rsidR="00D33337" w:rsidRPr="008B3F80" w:rsidRDefault="003D77DC" w:rsidP="008B3F80">
      <w:pPr>
        <w:numPr>
          <w:ilvl w:val="1"/>
          <w:numId w:val="2"/>
        </w:numPr>
      </w:pPr>
      <w:r w:rsidRPr="008B3F80">
        <w:t xml:space="preserve">AMI.8: </w:t>
      </w:r>
      <w:r w:rsidRPr="008B3F80">
        <w:rPr>
          <w:i/>
          <w:iCs/>
        </w:rPr>
        <w:t>False Meter Alarms Overwhelm AMI and Mask Real Alarms</w:t>
      </w:r>
    </w:p>
    <w:p w14:paraId="16FDC518" w14:textId="77777777" w:rsidR="00D33337" w:rsidRPr="008B3F80" w:rsidRDefault="003D77DC" w:rsidP="008B3F80">
      <w:pPr>
        <w:numPr>
          <w:ilvl w:val="2"/>
          <w:numId w:val="2"/>
        </w:numPr>
      </w:pPr>
      <w:commentRangeStart w:id="16"/>
      <w:r w:rsidRPr="008B3F80">
        <w:t xml:space="preserve">For this attack type, a list of meters and timestamp will be provided.  At the given timestamp </w:t>
      </w:r>
      <w:proofErr w:type="spellStart"/>
      <w:r w:rsidRPr="008B3F80">
        <w:t>Input_Message_</w:t>
      </w:r>
      <w:proofErr w:type="gramStart"/>
      <w:r w:rsidRPr="008B3F80">
        <w:t>Creation</w:t>
      </w:r>
      <w:proofErr w:type="spellEnd"/>
      <w:r w:rsidRPr="008B3F80">
        <w:t>(</w:t>
      </w:r>
      <w:proofErr w:type="gramEnd"/>
      <w:r w:rsidRPr="008B3F80">
        <w:t xml:space="preserve">) will create </w:t>
      </w:r>
      <w:proofErr w:type="spellStart"/>
      <w:r w:rsidRPr="008B3F80">
        <w:t>ODEventNotification</w:t>
      </w:r>
      <w:proofErr w:type="spellEnd"/>
      <w:r w:rsidRPr="008B3F80">
        <w:t xml:space="preserve"> (alarm) messages for all specified meters.</w:t>
      </w:r>
      <w:commentRangeEnd w:id="16"/>
      <w:r w:rsidR="00E204C2">
        <w:rPr>
          <w:rStyle w:val="CommentReference"/>
        </w:rPr>
        <w:commentReference w:id="16"/>
      </w:r>
    </w:p>
    <w:p w14:paraId="207ED6C1" w14:textId="77777777" w:rsidR="00D33337" w:rsidRPr="008B3F80" w:rsidRDefault="003D77DC" w:rsidP="008B3F80">
      <w:pPr>
        <w:numPr>
          <w:ilvl w:val="1"/>
          <w:numId w:val="2"/>
        </w:numPr>
      </w:pPr>
      <w:r w:rsidRPr="008B3F80">
        <w:t xml:space="preserve">DGM.6: </w:t>
      </w:r>
      <w:r w:rsidRPr="008B3F80">
        <w:rPr>
          <w:i/>
          <w:iCs/>
        </w:rPr>
        <w:t>Spoofed Substation Field Devices Influence Automated Responses</w:t>
      </w:r>
    </w:p>
    <w:p w14:paraId="3D0163F5" w14:textId="77777777" w:rsidR="00D33337" w:rsidRPr="008B3F80" w:rsidRDefault="003D77DC" w:rsidP="008B3F80">
      <w:pPr>
        <w:numPr>
          <w:ilvl w:val="2"/>
          <w:numId w:val="2"/>
        </w:numPr>
      </w:pPr>
      <w:commentRangeStart w:id="17"/>
      <w:r w:rsidRPr="008B3F80">
        <w:t xml:space="preserve">For this attack type, </w:t>
      </w:r>
      <w:proofErr w:type="spellStart"/>
      <w:r w:rsidRPr="008B3F80">
        <w:t>Output_Message_</w:t>
      </w:r>
      <w:proofErr w:type="gramStart"/>
      <w:r w:rsidRPr="008B3F80">
        <w:t>Creation</w:t>
      </w:r>
      <w:proofErr w:type="spellEnd"/>
      <w:r w:rsidRPr="008B3F80">
        <w:t>(</w:t>
      </w:r>
      <w:proofErr w:type="gramEnd"/>
      <w:r w:rsidRPr="008B3F80">
        <w:t>) will artificially modify the connectivity, power or voltage status/readings at specified devices.  A list of spoofed devices will be provided for this attack.  Each item in the list will include a start and end timestamps, a device identifier, a quantity identifier (connection status, power, voltage), and a code indicating the change that should be calculated. (The “codes” will indicate whether a value should be reduced to 0, multiplied by a factor, set to a specific value, etc.  [</w:t>
      </w:r>
      <w:proofErr w:type="gramStart"/>
      <w:r w:rsidRPr="008B3F80">
        <w:t>The ”codes</w:t>
      </w:r>
      <w:proofErr w:type="gramEnd"/>
      <w:r w:rsidRPr="008B3F80">
        <w:t xml:space="preserve">” are to be determined.] Note: The creation of these spoofed messages does not change anything about how the </w:t>
      </w:r>
      <w:proofErr w:type="spellStart"/>
      <w:r w:rsidRPr="008B3F80">
        <w:t>GridLab</w:t>
      </w:r>
      <w:proofErr w:type="spellEnd"/>
      <w:r w:rsidRPr="008B3F80">
        <w:t>-D simulation is run.</w:t>
      </w:r>
      <w:commentRangeEnd w:id="17"/>
      <w:r w:rsidR="00E204C2">
        <w:rPr>
          <w:rStyle w:val="CommentReference"/>
        </w:rPr>
        <w:commentReference w:id="17"/>
      </w:r>
    </w:p>
    <w:p w14:paraId="79649088" w14:textId="77777777" w:rsidR="00D33337" w:rsidRPr="008B3F80" w:rsidRDefault="003D77DC" w:rsidP="008B3F80">
      <w:pPr>
        <w:numPr>
          <w:ilvl w:val="1"/>
          <w:numId w:val="2"/>
        </w:numPr>
      </w:pPr>
      <w:r w:rsidRPr="008B3F80">
        <w:t xml:space="preserve">DGM.10: </w:t>
      </w:r>
      <w:r w:rsidRPr="008B3F80">
        <w:rPr>
          <w:i/>
          <w:iCs/>
        </w:rPr>
        <w:t>Switched Capacitor Banks are Manipulated to Degrade Power Quality</w:t>
      </w:r>
    </w:p>
    <w:p w14:paraId="2209AC24" w14:textId="77777777" w:rsidR="00D33337" w:rsidRPr="008B3F80" w:rsidRDefault="003D77DC" w:rsidP="008B3F80">
      <w:pPr>
        <w:numPr>
          <w:ilvl w:val="2"/>
          <w:numId w:val="2"/>
        </w:numPr>
      </w:pPr>
      <w:commentRangeStart w:id="18"/>
      <w:r w:rsidRPr="008B3F80">
        <w:t xml:space="preserve">For this attack type, a list of substation devices and timestamps will be provided.  At the given timestamp </w:t>
      </w:r>
      <w:proofErr w:type="spellStart"/>
      <w:r w:rsidRPr="008B3F80">
        <w:t>Input_Message_</w:t>
      </w:r>
      <w:proofErr w:type="gramStart"/>
      <w:r w:rsidRPr="008B3F80">
        <w:t>Creation</w:t>
      </w:r>
      <w:proofErr w:type="spellEnd"/>
      <w:r w:rsidRPr="008B3F80">
        <w:t>(</w:t>
      </w:r>
      <w:proofErr w:type="gramEnd"/>
      <w:r w:rsidRPr="008B3F80">
        <w:t xml:space="preserve">) will trigger substation voltage or switch control messages for specified device(s). (Note: The creation of these messages and the likelihood of their implementation will be subject to the </w:t>
      </w:r>
      <w:proofErr w:type="spellStart"/>
      <w:r w:rsidRPr="008B3F80">
        <w:t>P</w:t>
      </w:r>
      <w:r w:rsidRPr="008B3F80">
        <w:rPr>
          <w:vertAlign w:val="subscript"/>
        </w:rPr>
        <w:t>VoltageControl</w:t>
      </w:r>
      <w:proofErr w:type="spellEnd"/>
      <w:r w:rsidRPr="008B3F80">
        <w:rPr>
          <w:vertAlign w:val="subscript"/>
        </w:rPr>
        <w:t>-Send</w:t>
      </w:r>
      <w:r w:rsidRPr="008B3F80">
        <w:t xml:space="preserve"> </w:t>
      </w:r>
      <w:proofErr w:type="spellStart"/>
      <w:r w:rsidRPr="008B3F80">
        <w:t>P</w:t>
      </w:r>
      <w:r w:rsidRPr="008B3F80">
        <w:rPr>
          <w:vertAlign w:val="subscript"/>
        </w:rPr>
        <w:t>VoltageControl</w:t>
      </w:r>
      <w:proofErr w:type="spellEnd"/>
      <w:r w:rsidRPr="008B3F80">
        <w:rPr>
          <w:vertAlign w:val="subscript"/>
        </w:rPr>
        <w:t>-</w:t>
      </w:r>
      <w:proofErr w:type="gramStart"/>
      <w:r w:rsidRPr="008B3F80">
        <w:rPr>
          <w:vertAlign w:val="subscript"/>
        </w:rPr>
        <w:t xml:space="preserve">Action  </w:t>
      </w:r>
      <w:r w:rsidRPr="008B3F80">
        <w:t>and</w:t>
      </w:r>
      <w:proofErr w:type="gramEnd"/>
      <w:r w:rsidRPr="008B3F80">
        <w:t xml:space="preserve"> </w:t>
      </w:r>
      <w:proofErr w:type="spellStart"/>
      <w:r w:rsidRPr="008B3F80">
        <w:t>P</w:t>
      </w:r>
      <w:r w:rsidRPr="008B3F80">
        <w:rPr>
          <w:vertAlign w:val="subscript"/>
        </w:rPr>
        <w:t>SwitchControl</w:t>
      </w:r>
      <w:proofErr w:type="spellEnd"/>
      <w:r w:rsidRPr="008B3F80">
        <w:rPr>
          <w:vertAlign w:val="subscript"/>
        </w:rPr>
        <w:t>-Send</w:t>
      </w:r>
      <w:r w:rsidRPr="008B3F80">
        <w:t xml:space="preserve"> </w:t>
      </w:r>
      <w:proofErr w:type="spellStart"/>
      <w:r w:rsidRPr="008B3F80">
        <w:t>P</w:t>
      </w:r>
      <w:r w:rsidRPr="008B3F80">
        <w:rPr>
          <w:vertAlign w:val="subscript"/>
        </w:rPr>
        <w:t>SwitchControl</w:t>
      </w:r>
      <w:proofErr w:type="spellEnd"/>
      <w:r w:rsidRPr="008B3F80">
        <w:rPr>
          <w:vertAlign w:val="subscript"/>
        </w:rPr>
        <w:t xml:space="preserve">-Action </w:t>
      </w:r>
      <w:r w:rsidRPr="008B3F80">
        <w:t>probabilities.)</w:t>
      </w:r>
      <w:commentRangeEnd w:id="18"/>
      <w:r w:rsidR="00E204C2">
        <w:rPr>
          <w:rStyle w:val="CommentReference"/>
        </w:rPr>
        <w:commentReference w:id="18"/>
      </w:r>
    </w:p>
    <w:p w14:paraId="681DA8EF" w14:textId="77777777" w:rsidR="00D33337" w:rsidRPr="008B3F80" w:rsidRDefault="003D77DC" w:rsidP="008B3F80">
      <w:pPr>
        <w:numPr>
          <w:ilvl w:val="1"/>
          <w:numId w:val="2"/>
        </w:numPr>
      </w:pPr>
      <w:r w:rsidRPr="008B3F80">
        <w:t xml:space="preserve">Denial of Service Attack: </w:t>
      </w:r>
    </w:p>
    <w:p w14:paraId="54E6BA15" w14:textId="77777777" w:rsidR="00D33337" w:rsidRPr="008B3F80" w:rsidRDefault="003D77DC" w:rsidP="008B3F80">
      <w:pPr>
        <w:numPr>
          <w:ilvl w:val="2"/>
          <w:numId w:val="2"/>
        </w:numPr>
      </w:pPr>
      <w:commentRangeStart w:id="19"/>
      <w:r w:rsidRPr="008B3F80">
        <w:t>For this attack type, a list of devices with start and end timestamps will be provided.  Bet</w:t>
      </w:r>
      <w:bookmarkStart w:id="20" w:name="_GoBack"/>
      <w:bookmarkEnd w:id="20"/>
      <w:r w:rsidRPr="008B3F80">
        <w:t xml:space="preserve">ween the start and end timestamps all messages from the specified devices will not be </w:t>
      </w:r>
      <w:commentRangeStart w:id="21"/>
      <w:r w:rsidRPr="008B3F80">
        <w:t>created</w:t>
      </w:r>
      <w:commentRangeEnd w:id="21"/>
      <w:r w:rsidR="00E204C2">
        <w:rPr>
          <w:rStyle w:val="CommentReference"/>
        </w:rPr>
        <w:commentReference w:id="21"/>
      </w:r>
      <w:r w:rsidRPr="008B3F80">
        <w:t>.</w:t>
      </w:r>
      <w:commentRangeEnd w:id="19"/>
      <w:r w:rsidR="00E204C2">
        <w:rPr>
          <w:rStyle w:val="CommentReference"/>
        </w:rPr>
        <w:commentReference w:id="19"/>
      </w:r>
    </w:p>
    <w:p w14:paraId="327D88A1" w14:textId="77777777" w:rsidR="008B3F80" w:rsidRDefault="008B3F80"/>
    <w:p w14:paraId="580E399C" w14:textId="66906247" w:rsidR="005E5EF0" w:rsidRDefault="005E5EF0">
      <w:r>
        <w:t xml:space="preserve">Note: For now, all attacks can be manually specified in the configuration file.  Eventually, </w:t>
      </w:r>
      <w:r w:rsidR="003D77DC">
        <w:t>we may want to write code to build attacks automatically based on a small number of input parameters (e.g. attack type, attack duration, # of devices impacted, etc.)</w:t>
      </w:r>
    </w:p>
    <w:sectPr w:rsidR="005E5EF0" w:rsidSect="00BE66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id Pinney" w:date="2017-09-25T09:04:00Z" w:initials="DWP">
    <w:p w14:paraId="5D34813C" w14:textId="607A62A0" w:rsidR="00F85519" w:rsidRDefault="00F85519">
      <w:pPr>
        <w:pStyle w:val="CommentText"/>
      </w:pPr>
      <w:r>
        <w:rPr>
          <w:rStyle w:val="CommentReference"/>
        </w:rPr>
        <w:annotationRef/>
      </w:r>
      <w:r>
        <w:t>This is fine.</w:t>
      </w:r>
    </w:p>
  </w:comment>
  <w:comment w:id="1" w:author="David Pinney" w:date="2017-09-25T09:04:00Z" w:initials="DWP">
    <w:p w14:paraId="52268BA3" w14:textId="28650B83" w:rsidR="00F85519" w:rsidRDefault="00F85519">
      <w:pPr>
        <w:pStyle w:val="CommentText"/>
      </w:pPr>
      <w:r>
        <w:rPr>
          <w:rStyle w:val="CommentReference"/>
        </w:rPr>
        <w:annotationRef/>
      </w:r>
      <w:r>
        <w:t>This is fine.</w:t>
      </w:r>
    </w:p>
  </w:comment>
  <w:comment w:id="2" w:author="David Pinney" w:date="2017-09-25T09:04:00Z" w:initials="DWP">
    <w:p w14:paraId="477769B8" w14:textId="40C5AAAB" w:rsidR="00F85519" w:rsidRDefault="00F85519">
      <w:pPr>
        <w:pStyle w:val="CommentText"/>
      </w:pPr>
      <w:r>
        <w:rPr>
          <w:rStyle w:val="CommentReference"/>
        </w:rPr>
        <w:annotationRef/>
      </w:r>
      <w:r w:rsidR="00971E08">
        <w:rPr>
          <w:rStyle w:val="CommentReference"/>
        </w:rPr>
        <w:t>How many messages are created for each simulation value? I suggest sticking with 1 on the simulation side and letting Phil expand that to the multiple request/response messages.</w:t>
      </w:r>
    </w:p>
  </w:comment>
  <w:comment w:id="3" w:author="David Pinney" w:date="2017-09-25T09:07:00Z" w:initials="DWP">
    <w:p w14:paraId="37B05D1D" w14:textId="600E0955" w:rsidR="00F85519" w:rsidRDefault="00F85519">
      <w:pPr>
        <w:pStyle w:val="CommentText"/>
      </w:pPr>
      <w:r>
        <w:rPr>
          <w:rStyle w:val="CommentReference"/>
        </w:rPr>
        <w:annotationRef/>
      </w:r>
      <w:proofErr w:type="gramStart"/>
      <w:r>
        <w:t>So</w:t>
      </w:r>
      <w:proofErr w:type="gramEnd"/>
      <w:r>
        <w:t xml:space="preserve"> some of the meter values need to be removed randomly based on this probability, right?</w:t>
      </w:r>
    </w:p>
  </w:comment>
  <w:comment w:id="4" w:author="David Pinney" w:date="2017-09-25T09:08:00Z" w:initials="DWP">
    <w:p w14:paraId="1588FE56" w14:textId="679B719C" w:rsidR="00F85519" w:rsidRDefault="00F85519">
      <w:pPr>
        <w:pStyle w:val="CommentText"/>
      </w:pPr>
      <w:r>
        <w:rPr>
          <w:rStyle w:val="CommentReference"/>
        </w:rPr>
        <w:annotationRef/>
      </w:r>
      <w:r>
        <w:t>Why would meters be disconnected? Failure to pay the bill? There are ways to remove meters and loads from the sim via pre-run configuration.</w:t>
      </w:r>
    </w:p>
  </w:comment>
  <w:comment w:id="5" w:author="David Pinney" w:date="2017-09-25T09:08:00Z" w:initials="DWP">
    <w:p w14:paraId="3587CD7B" w14:textId="53F987F3" w:rsidR="00F85519" w:rsidRDefault="00F85519">
      <w:pPr>
        <w:pStyle w:val="CommentText"/>
      </w:pPr>
      <w:r>
        <w:rPr>
          <w:rStyle w:val="CommentReference"/>
        </w:rPr>
        <w:annotationRef/>
      </w:r>
      <w:r>
        <w:t>Some substation transformer reads need to be dropped based on these probabilities, right?</w:t>
      </w:r>
    </w:p>
  </w:comment>
  <w:comment w:id="6" w:author="David Pinney" w:date="2017-09-25T09:09:00Z" w:initials="DWP">
    <w:p w14:paraId="26E15E07" w14:textId="5216A5B2" w:rsidR="00F85519" w:rsidRDefault="00F85519">
      <w:pPr>
        <w:pStyle w:val="CommentText"/>
      </w:pPr>
      <w:r>
        <w:rPr>
          <w:rStyle w:val="CommentReference"/>
        </w:rPr>
        <w:annotationRef/>
      </w:r>
      <w:r>
        <w:t xml:space="preserve">The only distribution voltage control action that makes sense to me to simulate is a CVR event (e.g. lower the substation taps for a given </w:t>
      </w:r>
      <w:proofErr w:type="gramStart"/>
      <w:r>
        <w:t>1-2 hour</w:t>
      </w:r>
      <w:proofErr w:type="gramEnd"/>
      <w:r>
        <w:t xml:space="preserve"> period). Otherwise the voltage regulator should just be handling the regulation itself (no operator) doing either line drop compensation or holding a constant low-side voltage. GridLAB-D can simulate those things. </w:t>
      </w:r>
      <w:r w:rsidR="00E204C2">
        <w:t>I recommend</w:t>
      </w:r>
      <w:r>
        <w:t xml:space="preserve"> </w:t>
      </w:r>
      <w:r w:rsidR="00E204C2">
        <w:t>just considering this kind of CVR regulation,</w:t>
      </w:r>
      <w:r>
        <w:t xml:space="preserve"> modified by these probabilities.</w:t>
      </w:r>
      <w:r w:rsidR="00E204C2">
        <w:t xml:space="preserve"> Is that okay?</w:t>
      </w:r>
    </w:p>
  </w:comment>
  <w:comment w:id="7" w:author="David Pinney" w:date="2017-09-25T09:12:00Z" w:initials="DWP">
    <w:p w14:paraId="44BAC058" w14:textId="4BB116BD" w:rsidR="00F85519" w:rsidRDefault="00F85519">
      <w:pPr>
        <w:pStyle w:val="CommentText"/>
      </w:pPr>
      <w:r>
        <w:rPr>
          <w:rStyle w:val="CommentReference"/>
        </w:rPr>
        <w:annotationRef/>
      </w:r>
      <w:r>
        <w:t xml:space="preserve">We can certainly open switches in the simulation, but what distribution scenario would this model? </w:t>
      </w:r>
      <w:r w:rsidR="00E204C2">
        <w:t xml:space="preserve">It might be possible to simulate a </w:t>
      </w:r>
      <w:proofErr w:type="spellStart"/>
      <w:r w:rsidR="00E204C2">
        <w:t>backfeed</w:t>
      </w:r>
      <w:proofErr w:type="spellEnd"/>
      <w:r w:rsidR="00E204C2">
        <w:t xml:space="preserve"> scenario, but it would take a lot of setup on top of </w:t>
      </w:r>
      <w:proofErr w:type="gramStart"/>
      <w:r w:rsidR="00E204C2">
        <w:t>the .</w:t>
      </w:r>
      <w:proofErr w:type="spellStart"/>
      <w:r w:rsidR="00E204C2">
        <w:t>glm</w:t>
      </w:r>
      <w:proofErr w:type="spellEnd"/>
      <w:proofErr w:type="gramEnd"/>
      <w:r w:rsidR="00E204C2">
        <w:t xml:space="preserve"> that PNNL has provided. We'd need two feeders connected through a normally open switch, we'd open a switch on one sub to simulate a transmission outage, and then we'd close the normal open to restore power. And honestly if </w:t>
      </w:r>
      <w:proofErr w:type="spellStart"/>
      <w:r w:rsidR="00E204C2">
        <w:t>comms</w:t>
      </w:r>
      <w:proofErr w:type="spellEnd"/>
      <w:r w:rsidR="00E204C2">
        <w:t xml:space="preserve"> failed in this scenario the utility would just </w:t>
      </w:r>
      <w:r w:rsidR="00971E08">
        <w:t>roll</w:t>
      </w:r>
      <w:r w:rsidR="00E204C2">
        <w:t xml:space="preserve"> a truck to close the switch manually. </w:t>
      </w:r>
      <w:proofErr w:type="gramStart"/>
      <w:r w:rsidR="00E204C2">
        <w:t>So</w:t>
      </w:r>
      <w:proofErr w:type="gramEnd"/>
      <w:r w:rsidR="00E204C2">
        <w:t xml:space="preserve"> I recommend not modeling this, or only considering it as an attack. Is that okay?</w:t>
      </w:r>
    </w:p>
  </w:comment>
  <w:comment w:id="8" w:author="David Pinney" w:date="2017-09-25T09:18:00Z" w:initials="DWP">
    <w:p w14:paraId="49DF6F30" w14:textId="68EE345C" w:rsidR="00E204C2" w:rsidRDefault="00E204C2">
      <w:pPr>
        <w:pStyle w:val="CommentText"/>
      </w:pPr>
      <w:r>
        <w:rPr>
          <w:rStyle w:val="CommentReference"/>
        </w:rPr>
        <w:annotationRef/>
      </w:r>
      <w:r>
        <w:t>Please see my comment above regarding voltage regulation. If you're okay with that approach, we can adapt this part of the document to match.</w:t>
      </w:r>
    </w:p>
  </w:comment>
  <w:comment w:id="10" w:author="David Pinney" w:date="2017-09-25T09:19:00Z" w:initials="DWP">
    <w:p w14:paraId="75FEA8E0" w14:textId="6351374D" w:rsidR="00E204C2" w:rsidRDefault="00E204C2">
      <w:pPr>
        <w:pStyle w:val="CommentText"/>
      </w:pPr>
      <w:r>
        <w:rPr>
          <w:rStyle w:val="CommentReference"/>
        </w:rPr>
        <w:annotationRef/>
      </w:r>
      <w:r>
        <w:t>Please see above note regarding switching. If it's okay, then this is okay.</w:t>
      </w:r>
    </w:p>
  </w:comment>
  <w:comment w:id="15" w:author="David Pinney" w:date="2017-09-25T09:19:00Z" w:initials="DWP">
    <w:p w14:paraId="3DC3761D" w14:textId="1D47176D" w:rsidR="00E204C2" w:rsidRDefault="00E204C2">
      <w:pPr>
        <w:pStyle w:val="CommentText"/>
      </w:pPr>
      <w:r>
        <w:rPr>
          <w:rStyle w:val="CommentReference"/>
        </w:rPr>
        <w:annotationRef/>
      </w:r>
      <w:r>
        <w:t>We can do this in GridLAB-D.</w:t>
      </w:r>
    </w:p>
  </w:comment>
  <w:comment w:id="16" w:author="David Pinney" w:date="2017-09-25T09:20:00Z" w:initials="DWP">
    <w:p w14:paraId="4B5A7A40" w14:textId="4646966E" w:rsidR="00E204C2" w:rsidRDefault="00E204C2">
      <w:pPr>
        <w:pStyle w:val="CommentText"/>
      </w:pPr>
      <w:r>
        <w:rPr>
          <w:rStyle w:val="CommentReference"/>
        </w:rPr>
        <w:annotationRef/>
      </w:r>
      <w:r>
        <w:t>We can do this in post-processing.</w:t>
      </w:r>
    </w:p>
  </w:comment>
  <w:comment w:id="17" w:author="David Pinney" w:date="2017-09-25T09:20:00Z" w:initials="DWP">
    <w:p w14:paraId="1D05C3FE" w14:textId="0FAFEAE7" w:rsidR="00E204C2" w:rsidRDefault="00E204C2">
      <w:pPr>
        <w:pStyle w:val="CommentText"/>
      </w:pPr>
      <w:r>
        <w:rPr>
          <w:rStyle w:val="CommentReference"/>
        </w:rPr>
        <w:annotationRef/>
      </w:r>
      <w:r>
        <w:t>Yes, doable in post-processing.</w:t>
      </w:r>
    </w:p>
  </w:comment>
  <w:comment w:id="18" w:author="David Pinney" w:date="2017-09-25T09:21:00Z" w:initials="DWP">
    <w:p w14:paraId="6AD36BD2" w14:textId="0524E08A" w:rsidR="00E204C2" w:rsidRDefault="00E204C2">
      <w:pPr>
        <w:pStyle w:val="CommentText"/>
      </w:pPr>
      <w:r>
        <w:rPr>
          <w:rStyle w:val="CommentReference"/>
        </w:rPr>
        <w:annotationRef/>
      </w:r>
      <w:r>
        <w:t xml:space="preserve">Doable in </w:t>
      </w:r>
      <w:r w:rsidR="009E05F6">
        <w:t>pre</w:t>
      </w:r>
      <w:r>
        <w:t>-processing.</w:t>
      </w:r>
    </w:p>
  </w:comment>
  <w:comment w:id="21" w:author="David Pinney" w:date="2017-09-25T09:22:00Z" w:initials="DWP">
    <w:p w14:paraId="3F1CD008" w14:textId="0A1567B9" w:rsidR="00E204C2" w:rsidRDefault="00E204C2">
      <w:pPr>
        <w:pStyle w:val="CommentText"/>
      </w:pPr>
      <w:r>
        <w:rPr>
          <w:rStyle w:val="CommentReference"/>
        </w:rPr>
        <w:annotationRef/>
      </w:r>
      <w:r>
        <w:t>I recommend adding attacks to (1) mess with the voltage regulators, (2) mess with the switches and (3) mess with distributed generation.</w:t>
      </w:r>
    </w:p>
  </w:comment>
  <w:comment w:id="19" w:author="David Pinney" w:date="2017-09-25T09:22:00Z" w:initials="DWP">
    <w:p w14:paraId="39253024" w14:textId="27329E9E" w:rsidR="00E204C2" w:rsidRDefault="00E204C2">
      <w:pPr>
        <w:pStyle w:val="CommentText"/>
      </w:pPr>
      <w:r>
        <w:rPr>
          <w:rStyle w:val="CommentReference"/>
        </w:rPr>
        <w:annotationRef/>
      </w:r>
      <w:r>
        <w:t>Doable in post-processing.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34813C" w15:done="0"/>
  <w15:commentEx w15:paraId="52268BA3" w15:done="0"/>
  <w15:commentEx w15:paraId="477769B8" w15:done="0"/>
  <w15:commentEx w15:paraId="37B05D1D" w15:done="0"/>
  <w15:commentEx w15:paraId="1588FE56" w15:done="0"/>
  <w15:commentEx w15:paraId="3587CD7B" w15:done="0"/>
  <w15:commentEx w15:paraId="26E15E07" w15:done="0"/>
  <w15:commentEx w15:paraId="44BAC058" w15:done="0"/>
  <w15:commentEx w15:paraId="49DF6F30" w15:done="0"/>
  <w15:commentEx w15:paraId="75FEA8E0" w15:done="0"/>
  <w15:commentEx w15:paraId="3DC3761D" w15:done="0"/>
  <w15:commentEx w15:paraId="4B5A7A40" w15:done="0"/>
  <w15:commentEx w15:paraId="1D05C3FE" w15:done="0"/>
  <w15:commentEx w15:paraId="6AD36BD2" w15:done="0"/>
  <w15:commentEx w15:paraId="3F1CD008" w15:done="0"/>
  <w15:commentEx w15:paraId="392530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384"/>
    <w:multiLevelType w:val="hybridMultilevel"/>
    <w:tmpl w:val="83E8F024"/>
    <w:lvl w:ilvl="0" w:tplc="1BC00A62">
      <w:start w:val="3"/>
      <w:numFmt w:val="decimal"/>
      <w:lvlText w:val="%1."/>
      <w:lvlJc w:val="left"/>
      <w:pPr>
        <w:tabs>
          <w:tab w:val="num" w:pos="720"/>
        </w:tabs>
        <w:ind w:left="720" w:hanging="360"/>
      </w:pPr>
    </w:lvl>
    <w:lvl w:ilvl="1" w:tplc="C0CCC464">
      <w:numFmt w:val="bullet"/>
      <w:lvlText w:val="•"/>
      <w:lvlJc w:val="left"/>
      <w:pPr>
        <w:tabs>
          <w:tab w:val="num" w:pos="1440"/>
        </w:tabs>
        <w:ind w:left="1440" w:hanging="360"/>
      </w:pPr>
      <w:rPr>
        <w:rFonts w:ascii="Arial" w:hAnsi="Arial" w:hint="default"/>
      </w:rPr>
    </w:lvl>
    <w:lvl w:ilvl="2" w:tplc="DE1ED416">
      <w:numFmt w:val="bullet"/>
      <w:lvlText w:val="•"/>
      <w:lvlJc w:val="left"/>
      <w:pPr>
        <w:tabs>
          <w:tab w:val="num" w:pos="2160"/>
        </w:tabs>
        <w:ind w:left="2160" w:hanging="360"/>
      </w:pPr>
      <w:rPr>
        <w:rFonts w:ascii="Arial" w:hAnsi="Arial" w:hint="default"/>
      </w:rPr>
    </w:lvl>
    <w:lvl w:ilvl="3" w:tplc="E7309D86" w:tentative="1">
      <w:start w:val="1"/>
      <w:numFmt w:val="decimal"/>
      <w:lvlText w:val="%4."/>
      <w:lvlJc w:val="left"/>
      <w:pPr>
        <w:tabs>
          <w:tab w:val="num" w:pos="2880"/>
        </w:tabs>
        <w:ind w:left="2880" w:hanging="360"/>
      </w:pPr>
    </w:lvl>
    <w:lvl w:ilvl="4" w:tplc="C75453E0" w:tentative="1">
      <w:start w:val="1"/>
      <w:numFmt w:val="decimal"/>
      <w:lvlText w:val="%5."/>
      <w:lvlJc w:val="left"/>
      <w:pPr>
        <w:tabs>
          <w:tab w:val="num" w:pos="3600"/>
        </w:tabs>
        <w:ind w:left="3600" w:hanging="360"/>
      </w:pPr>
    </w:lvl>
    <w:lvl w:ilvl="5" w:tplc="2AD205C2" w:tentative="1">
      <w:start w:val="1"/>
      <w:numFmt w:val="decimal"/>
      <w:lvlText w:val="%6."/>
      <w:lvlJc w:val="left"/>
      <w:pPr>
        <w:tabs>
          <w:tab w:val="num" w:pos="4320"/>
        </w:tabs>
        <w:ind w:left="4320" w:hanging="360"/>
      </w:pPr>
    </w:lvl>
    <w:lvl w:ilvl="6" w:tplc="3028E858" w:tentative="1">
      <w:start w:val="1"/>
      <w:numFmt w:val="decimal"/>
      <w:lvlText w:val="%7."/>
      <w:lvlJc w:val="left"/>
      <w:pPr>
        <w:tabs>
          <w:tab w:val="num" w:pos="5040"/>
        </w:tabs>
        <w:ind w:left="5040" w:hanging="360"/>
      </w:pPr>
    </w:lvl>
    <w:lvl w:ilvl="7" w:tplc="1E506DA6" w:tentative="1">
      <w:start w:val="1"/>
      <w:numFmt w:val="decimal"/>
      <w:lvlText w:val="%8."/>
      <w:lvlJc w:val="left"/>
      <w:pPr>
        <w:tabs>
          <w:tab w:val="num" w:pos="5760"/>
        </w:tabs>
        <w:ind w:left="5760" w:hanging="360"/>
      </w:pPr>
    </w:lvl>
    <w:lvl w:ilvl="8" w:tplc="0C6E3C9E" w:tentative="1">
      <w:start w:val="1"/>
      <w:numFmt w:val="decimal"/>
      <w:lvlText w:val="%9."/>
      <w:lvlJc w:val="left"/>
      <w:pPr>
        <w:tabs>
          <w:tab w:val="num" w:pos="6480"/>
        </w:tabs>
        <w:ind w:left="6480" w:hanging="360"/>
      </w:pPr>
    </w:lvl>
  </w:abstractNum>
  <w:abstractNum w:abstractNumId="1">
    <w:nsid w:val="48D727D3"/>
    <w:multiLevelType w:val="hybridMultilevel"/>
    <w:tmpl w:val="21E00B4A"/>
    <w:lvl w:ilvl="0" w:tplc="28CA118C">
      <w:start w:val="1"/>
      <w:numFmt w:val="decimal"/>
      <w:lvlText w:val="%1."/>
      <w:lvlJc w:val="left"/>
      <w:pPr>
        <w:tabs>
          <w:tab w:val="num" w:pos="720"/>
        </w:tabs>
        <w:ind w:left="720" w:hanging="360"/>
      </w:pPr>
    </w:lvl>
    <w:lvl w:ilvl="1" w:tplc="A228549C">
      <w:numFmt w:val="bullet"/>
      <w:lvlText w:val="•"/>
      <w:lvlJc w:val="left"/>
      <w:pPr>
        <w:tabs>
          <w:tab w:val="num" w:pos="1440"/>
        </w:tabs>
        <w:ind w:left="1440" w:hanging="360"/>
      </w:pPr>
      <w:rPr>
        <w:rFonts w:ascii="Arial" w:hAnsi="Arial" w:hint="default"/>
      </w:rPr>
    </w:lvl>
    <w:lvl w:ilvl="2" w:tplc="46EC6214" w:tentative="1">
      <w:start w:val="1"/>
      <w:numFmt w:val="decimal"/>
      <w:lvlText w:val="%3."/>
      <w:lvlJc w:val="left"/>
      <w:pPr>
        <w:tabs>
          <w:tab w:val="num" w:pos="2160"/>
        </w:tabs>
        <w:ind w:left="2160" w:hanging="360"/>
      </w:pPr>
    </w:lvl>
    <w:lvl w:ilvl="3" w:tplc="36CCA952" w:tentative="1">
      <w:start w:val="1"/>
      <w:numFmt w:val="decimal"/>
      <w:lvlText w:val="%4."/>
      <w:lvlJc w:val="left"/>
      <w:pPr>
        <w:tabs>
          <w:tab w:val="num" w:pos="2880"/>
        </w:tabs>
        <w:ind w:left="2880" w:hanging="360"/>
      </w:pPr>
    </w:lvl>
    <w:lvl w:ilvl="4" w:tplc="2A068ED4" w:tentative="1">
      <w:start w:val="1"/>
      <w:numFmt w:val="decimal"/>
      <w:lvlText w:val="%5."/>
      <w:lvlJc w:val="left"/>
      <w:pPr>
        <w:tabs>
          <w:tab w:val="num" w:pos="3600"/>
        </w:tabs>
        <w:ind w:left="3600" w:hanging="360"/>
      </w:pPr>
    </w:lvl>
    <w:lvl w:ilvl="5" w:tplc="EC426434" w:tentative="1">
      <w:start w:val="1"/>
      <w:numFmt w:val="decimal"/>
      <w:lvlText w:val="%6."/>
      <w:lvlJc w:val="left"/>
      <w:pPr>
        <w:tabs>
          <w:tab w:val="num" w:pos="4320"/>
        </w:tabs>
        <w:ind w:left="4320" w:hanging="360"/>
      </w:pPr>
    </w:lvl>
    <w:lvl w:ilvl="6" w:tplc="8B04BEFE" w:tentative="1">
      <w:start w:val="1"/>
      <w:numFmt w:val="decimal"/>
      <w:lvlText w:val="%7."/>
      <w:lvlJc w:val="left"/>
      <w:pPr>
        <w:tabs>
          <w:tab w:val="num" w:pos="5040"/>
        </w:tabs>
        <w:ind w:left="5040" w:hanging="360"/>
      </w:pPr>
    </w:lvl>
    <w:lvl w:ilvl="7" w:tplc="B2167312" w:tentative="1">
      <w:start w:val="1"/>
      <w:numFmt w:val="decimal"/>
      <w:lvlText w:val="%8."/>
      <w:lvlJc w:val="left"/>
      <w:pPr>
        <w:tabs>
          <w:tab w:val="num" w:pos="5760"/>
        </w:tabs>
        <w:ind w:left="5760" w:hanging="360"/>
      </w:pPr>
    </w:lvl>
    <w:lvl w:ilvl="8" w:tplc="D88AA14C"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F80"/>
    <w:rsid w:val="003D77DC"/>
    <w:rsid w:val="005E5EF0"/>
    <w:rsid w:val="006C04E6"/>
    <w:rsid w:val="006C4375"/>
    <w:rsid w:val="008724E3"/>
    <w:rsid w:val="008B3F80"/>
    <w:rsid w:val="00952A96"/>
    <w:rsid w:val="00971E08"/>
    <w:rsid w:val="009E05F6"/>
    <w:rsid w:val="00A44B55"/>
    <w:rsid w:val="00BE66B5"/>
    <w:rsid w:val="00C41ADD"/>
    <w:rsid w:val="00D33337"/>
    <w:rsid w:val="00E204C2"/>
    <w:rsid w:val="00F855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A905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85519"/>
    <w:rPr>
      <w:sz w:val="18"/>
      <w:szCs w:val="18"/>
    </w:rPr>
  </w:style>
  <w:style w:type="paragraph" w:styleId="CommentText">
    <w:name w:val="annotation text"/>
    <w:basedOn w:val="Normal"/>
    <w:link w:val="CommentTextChar"/>
    <w:uiPriority w:val="99"/>
    <w:semiHidden/>
    <w:unhideWhenUsed/>
    <w:rsid w:val="00F85519"/>
  </w:style>
  <w:style w:type="character" w:customStyle="1" w:styleId="CommentTextChar">
    <w:name w:val="Comment Text Char"/>
    <w:basedOn w:val="DefaultParagraphFont"/>
    <w:link w:val="CommentText"/>
    <w:uiPriority w:val="99"/>
    <w:semiHidden/>
    <w:rsid w:val="00F85519"/>
  </w:style>
  <w:style w:type="paragraph" w:styleId="CommentSubject">
    <w:name w:val="annotation subject"/>
    <w:basedOn w:val="CommentText"/>
    <w:next w:val="CommentText"/>
    <w:link w:val="CommentSubjectChar"/>
    <w:uiPriority w:val="99"/>
    <w:semiHidden/>
    <w:unhideWhenUsed/>
    <w:rsid w:val="00F85519"/>
    <w:rPr>
      <w:b/>
      <w:bCs/>
      <w:sz w:val="20"/>
      <w:szCs w:val="20"/>
    </w:rPr>
  </w:style>
  <w:style w:type="character" w:customStyle="1" w:styleId="CommentSubjectChar">
    <w:name w:val="Comment Subject Char"/>
    <w:basedOn w:val="CommentTextChar"/>
    <w:link w:val="CommentSubject"/>
    <w:uiPriority w:val="99"/>
    <w:semiHidden/>
    <w:rsid w:val="00F85519"/>
    <w:rPr>
      <w:b/>
      <w:bCs/>
      <w:sz w:val="20"/>
      <w:szCs w:val="20"/>
    </w:rPr>
  </w:style>
  <w:style w:type="paragraph" w:styleId="BalloonText">
    <w:name w:val="Balloon Text"/>
    <w:basedOn w:val="Normal"/>
    <w:link w:val="BalloonTextChar"/>
    <w:uiPriority w:val="99"/>
    <w:semiHidden/>
    <w:unhideWhenUsed/>
    <w:rsid w:val="00F855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55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842396">
      <w:bodyDiv w:val="1"/>
      <w:marLeft w:val="0"/>
      <w:marRight w:val="0"/>
      <w:marTop w:val="0"/>
      <w:marBottom w:val="0"/>
      <w:divBdr>
        <w:top w:val="none" w:sz="0" w:space="0" w:color="auto"/>
        <w:left w:val="none" w:sz="0" w:space="0" w:color="auto"/>
        <w:bottom w:val="none" w:sz="0" w:space="0" w:color="auto"/>
        <w:right w:val="none" w:sz="0" w:space="0" w:color="auto"/>
      </w:divBdr>
      <w:divsChild>
        <w:div w:id="1858736973">
          <w:marLeft w:val="360"/>
          <w:marRight w:val="0"/>
          <w:marTop w:val="0"/>
          <w:marBottom w:val="0"/>
          <w:divBdr>
            <w:top w:val="none" w:sz="0" w:space="0" w:color="auto"/>
            <w:left w:val="none" w:sz="0" w:space="0" w:color="auto"/>
            <w:bottom w:val="none" w:sz="0" w:space="0" w:color="auto"/>
            <w:right w:val="none" w:sz="0" w:space="0" w:color="auto"/>
          </w:divBdr>
        </w:div>
        <w:div w:id="1221482695">
          <w:marLeft w:val="1080"/>
          <w:marRight w:val="0"/>
          <w:marTop w:val="0"/>
          <w:marBottom w:val="0"/>
          <w:divBdr>
            <w:top w:val="none" w:sz="0" w:space="0" w:color="auto"/>
            <w:left w:val="none" w:sz="0" w:space="0" w:color="auto"/>
            <w:bottom w:val="none" w:sz="0" w:space="0" w:color="auto"/>
            <w:right w:val="none" w:sz="0" w:space="0" w:color="auto"/>
          </w:divBdr>
        </w:div>
        <w:div w:id="532691091">
          <w:marLeft w:val="360"/>
          <w:marRight w:val="0"/>
          <w:marTop w:val="0"/>
          <w:marBottom w:val="0"/>
          <w:divBdr>
            <w:top w:val="none" w:sz="0" w:space="0" w:color="auto"/>
            <w:left w:val="none" w:sz="0" w:space="0" w:color="auto"/>
            <w:bottom w:val="none" w:sz="0" w:space="0" w:color="auto"/>
            <w:right w:val="none" w:sz="0" w:space="0" w:color="auto"/>
          </w:divBdr>
        </w:div>
        <w:div w:id="1919358952">
          <w:marLeft w:val="1080"/>
          <w:marRight w:val="0"/>
          <w:marTop w:val="0"/>
          <w:marBottom w:val="0"/>
          <w:divBdr>
            <w:top w:val="none" w:sz="0" w:space="0" w:color="auto"/>
            <w:left w:val="none" w:sz="0" w:space="0" w:color="auto"/>
            <w:bottom w:val="none" w:sz="0" w:space="0" w:color="auto"/>
            <w:right w:val="none" w:sz="0" w:space="0" w:color="auto"/>
          </w:divBdr>
        </w:div>
        <w:div w:id="1587111619">
          <w:marLeft w:val="1080"/>
          <w:marRight w:val="0"/>
          <w:marTop w:val="0"/>
          <w:marBottom w:val="0"/>
          <w:divBdr>
            <w:top w:val="none" w:sz="0" w:space="0" w:color="auto"/>
            <w:left w:val="none" w:sz="0" w:space="0" w:color="auto"/>
            <w:bottom w:val="none" w:sz="0" w:space="0" w:color="auto"/>
            <w:right w:val="none" w:sz="0" w:space="0" w:color="auto"/>
          </w:divBdr>
        </w:div>
        <w:div w:id="144979054">
          <w:marLeft w:val="1080"/>
          <w:marRight w:val="0"/>
          <w:marTop w:val="0"/>
          <w:marBottom w:val="0"/>
          <w:divBdr>
            <w:top w:val="none" w:sz="0" w:space="0" w:color="auto"/>
            <w:left w:val="none" w:sz="0" w:space="0" w:color="auto"/>
            <w:bottom w:val="none" w:sz="0" w:space="0" w:color="auto"/>
            <w:right w:val="none" w:sz="0" w:space="0" w:color="auto"/>
          </w:divBdr>
        </w:div>
        <w:div w:id="1146052331">
          <w:marLeft w:val="1080"/>
          <w:marRight w:val="0"/>
          <w:marTop w:val="0"/>
          <w:marBottom w:val="0"/>
          <w:divBdr>
            <w:top w:val="none" w:sz="0" w:space="0" w:color="auto"/>
            <w:left w:val="none" w:sz="0" w:space="0" w:color="auto"/>
            <w:bottom w:val="none" w:sz="0" w:space="0" w:color="auto"/>
            <w:right w:val="none" w:sz="0" w:space="0" w:color="auto"/>
          </w:divBdr>
        </w:div>
        <w:div w:id="762336811">
          <w:marLeft w:val="1080"/>
          <w:marRight w:val="0"/>
          <w:marTop w:val="0"/>
          <w:marBottom w:val="0"/>
          <w:divBdr>
            <w:top w:val="none" w:sz="0" w:space="0" w:color="auto"/>
            <w:left w:val="none" w:sz="0" w:space="0" w:color="auto"/>
            <w:bottom w:val="none" w:sz="0" w:space="0" w:color="auto"/>
            <w:right w:val="none" w:sz="0" w:space="0" w:color="auto"/>
          </w:divBdr>
        </w:div>
        <w:div w:id="1462698375">
          <w:marLeft w:val="1080"/>
          <w:marRight w:val="0"/>
          <w:marTop w:val="0"/>
          <w:marBottom w:val="0"/>
          <w:divBdr>
            <w:top w:val="none" w:sz="0" w:space="0" w:color="auto"/>
            <w:left w:val="none" w:sz="0" w:space="0" w:color="auto"/>
            <w:bottom w:val="none" w:sz="0" w:space="0" w:color="auto"/>
            <w:right w:val="none" w:sz="0" w:space="0" w:color="auto"/>
          </w:divBdr>
        </w:div>
      </w:divsChild>
    </w:div>
    <w:div w:id="1969510070">
      <w:bodyDiv w:val="1"/>
      <w:marLeft w:val="0"/>
      <w:marRight w:val="0"/>
      <w:marTop w:val="0"/>
      <w:marBottom w:val="0"/>
      <w:divBdr>
        <w:top w:val="none" w:sz="0" w:space="0" w:color="auto"/>
        <w:left w:val="none" w:sz="0" w:space="0" w:color="auto"/>
        <w:bottom w:val="none" w:sz="0" w:space="0" w:color="auto"/>
        <w:right w:val="none" w:sz="0" w:space="0" w:color="auto"/>
      </w:divBdr>
      <w:divsChild>
        <w:div w:id="556357026">
          <w:marLeft w:val="360"/>
          <w:marRight w:val="0"/>
          <w:marTop w:val="0"/>
          <w:marBottom w:val="0"/>
          <w:divBdr>
            <w:top w:val="none" w:sz="0" w:space="0" w:color="auto"/>
            <w:left w:val="none" w:sz="0" w:space="0" w:color="auto"/>
            <w:bottom w:val="none" w:sz="0" w:space="0" w:color="auto"/>
            <w:right w:val="none" w:sz="0" w:space="0" w:color="auto"/>
          </w:divBdr>
        </w:div>
        <w:div w:id="1412003704">
          <w:marLeft w:val="1080"/>
          <w:marRight w:val="0"/>
          <w:marTop w:val="0"/>
          <w:marBottom w:val="0"/>
          <w:divBdr>
            <w:top w:val="none" w:sz="0" w:space="0" w:color="auto"/>
            <w:left w:val="none" w:sz="0" w:space="0" w:color="auto"/>
            <w:bottom w:val="none" w:sz="0" w:space="0" w:color="auto"/>
            <w:right w:val="none" w:sz="0" w:space="0" w:color="auto"/>
          </w:divBdr>
        </w:div>
        <w:div w:id="1049693276">
          <w:marLeft w:val="1800"/>
          <w:marRight w:val="0"/>
          <w:marTop w:val="0"/>
          <w:marBottom w:val="0"/>
          <w:divBdr>
            <w:top w:val="none" w:sz="0" w:space="0" w:color="auto"/>
            <w:left w:val="none" w:sz="0" w:space="0" w:color="auto"/>
            <w:bottom w:val="none" w:sz="0" w:space="0" w:color="auto"/>
            <w:right w:val="none" w:sz="0" w:space="0" w:color="auto"/>
          </w:divBdr>
        </w:div>
        <w:div w:id="1143497494">
          <w:marLeft w:val="1080"/>
          <w:marRight w:val="0"/>
          <w:marTop w:val="0"/>
          <w:marBottom w:val="0"/>
          <w:divBdr>
            <w:top w:val="none" w:sz="0" w:space="0" w:color="auto"/>
            <w:left w:val="none" w:sz="0" w:space="0" w:color="auto"/>
            <w:bottom w:val="none" w:sz="0" w:space="0" w:color="auto"/>
            <w:right w:val="none" w:sz="0" w:space="0" w:color="auto"/>
          </w:divBdr>
        </w:div>
        <w:div w:id="177043482">
          <w:marLeft w:val="360"/>
          <w:marRight w:val="0"/>
          <w:marTop w:val="0"/>
          <w:marBottom w:val="0"/>
          <w:divBdr>
            <w:top w:val="none" w:sz="0" w:space="0" w:color="auto"/>
            <w:left w:val="none" w:sz="0" w:space="0" w:color="auto"/>
            <w:bottom w:val="none" w:sz="0" w:space="0" w:color="auto"/>
            <w:right w:val="none" w:sz="0" w:space="0" w:color="auto"/>
          </w:divBdr>
        </w:div>
        <w:div w:id="1197038791">
          <w:marLeft w:val="1080"/>
          <w:marRight w:val="0"/>
          <w:marTop w:val="0"/>
          <w:marBottom w:val="0"/>
          <w:divBdr>
            <w:top w:val="none" w:sz="0" w:space="0" w:color="auto"/>
            <w:left w:val="none" w:sz="0" w:space="0" w:color="auto"/>
            <w:bottom w:val="none" w:sz="0" w:space="0" w:color="auto"/>
            <w:right w:val="none" w:sz="0" w:space="0" w:color="auto"/>
          </w:divBdr>
        </w:div>
        <w:div w:id="1900436993">
          <w:marLeft w:val="1800"/>
          <w:marRight w:val="0"/>
          <w:marTop w:val="0"/>
          <w:marBottom w:val="0"/>
          <w:divBdr>
            <w:top w:val="none" w:sz="0" w:space="0" w:color="auto"/>
            <w:left w:val="none" w:sz="0" w:space="0" w:color="auto"/>
            <w:bottom w:val="none" w:sz="0" w:space="0" w:color="auto"/>
            <w:right w:val="none" w:sz="0" w:space="0" w:color="auto"/>
          </w:divBdr>
        </w:div>
        <w:div w:id="683171468">
          <w:marLeft w:val="1080"/>
          <w:marRight w:val="0"/>
          <w:marTop w:val="0"/>
          <w:marBottom w:val="0"/>
          <w:divBdr>
            <w:top w:val="none" w:sz="0" w:space="0" w:color="auto"/>
            <w:left w:val="none" w:sz="0" w:space="0" w:color="auto"/>
            <w:bottom w:val="none" w:sz="0" w:space="0" w:color="auto"/>
            <w:right w:val="none" w:sz="0" w:space="0" w:color="auto"/>
          </w:divBdr>
        </w:div>
        <w:div w:id="816067681">
          <w:marLeft w:val="1800"/>
          <w:marRight w:val="0"/>
          <w:marTop w:val="0"/>
          <w:marBottom w:val="0"/>
          <w:divBdr>
            <w:top w:val="none" w:sz="0" w:space="0" w:color="auto"/>
            <w:left w:val="none" w:sz="0" w:space="0" w:color="auto"/>
            <w:bottom w:val="none" w:sz="0" w:space="0" w:color="auto"/>
            <w:right w:val="none" w:sz="0" w:space="0" w:color="auto"/>
          </w:divBdr>
        </w:div>
        <w:div w:id="1725717922">
          <w:marLeft w:val="1080"/>
          <w:marRight w:val="0"/>
          <w:marTop w:val="0"/>
          <w:marBottom w:val="0"/>
          <w:divBdr>
            <w:top w:val="none" w:sz="0" w:space="0" w:color="auto"/>
            <w:left w:val="none" w:sz="0" w:space="0" w:color="auto"/>
            <w:bottom w:val="none" w:sz="0" w:space="0" w:color="auto"/>
            <w:right w:val="none" w:sz="0" w:space="0" w:color="auto"/>
          </w:divBdr>
        </w:div>
        <w:div w:id="1713724408">
          <w:marLeft w:val="1800"/>
          <w:marRight w:val="0"/>
          <w:marTop w:val="0"/>
          <w:marBottom w:val="0"/>
          <w:divBdr>
            <w:top w:val="none" w:sz="0" w:space="0" w:color="auto"/>
            <w:left w:val="none" w:sz="0" w:space="0" w:color="auto"/>
            <w:bottom w:val="none" w:sz="0" w:space="0" w:color="auto"/>
            <w:right w:val="none" w:sz="0" w:space="0" w:color="auto"/>
          </w:divBdr>
        </w:div>
        <w:div w:id="20131106">
          <w:marLeft w:val="1080"/>
          <w:marRight w:val="0"/>
          <w:marTop w:val="0"/>
          <w:marBottom w:val="0"/>
          <w:divBdr>
            <w:top w:val="none" w:sz="0" w:space="0" w:color="auto"/>
            <w:left w:val="none" w:sz="0" w:space="0" w:color="auto"/>
            <w:bottom w:val="none" w:sz="0" w:space="0" w:color="auto"/>
            <w:right w:val="none" w:sz="0" w:space="0" w:color="auto"/>
          </w:divBdr>
        </w:div>
        <w:div w:id="466044988">
          <w:marLeft w:val="1800"/>
          <w:marRight w:val="0"/>
          <w:marTop w:val="0"/>
          <w:marBottom w:val="0"/>
          <w:divBdr>
            <w:top w:val="none" w:sz="0" w:space="0" w:color="auto"/>
            <w:left w:val="none" w:sz="0" w:space="0" w:color="auto"/>
            <w:bottom w:val="none" w:sz="0" w:space="0" w:color="auto"/>
            <w:right w:val="none" w:sz="0" w:space="0" w:color="auto"/>
          </w:divBdr>
        </w:div>
        <w:div w:id="945431553">
          <w:marLeft w:val="1080"/>
          <w:marRight w:val="0"/>
          <w:marTop w:val="0"/>
          <w:marBottom w:val="0"/>
          <w:divBdr>
            <w:top w:val="none" w:sz="0" w:space="0" w:color="auto"/>
            <w:left w:val="none" w:sz="0" w:space="0" w:color="auto"/>
            <w:bottom w:val="none" w:sz="0" w:space="0" w:color="auto"/>
            <w:right w:val="none" w:sz="0" w:space="0" w:color="auto"/>
          </w:divBdr>
        </w:div>
        <w:div w:id="1190490903">
          <w:marLeft w:val="18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1044</Words>
  <Characters>5955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Heidel</dc:creator>
  <cp:keywords/>
  <dc:description/>
  <cp:lastModifiedBy>David Pinney</cp:lastModifiedBy>
  <cp:revision>7</cp:revision>
  <dcterms:created xsi:type="dcterms:W3CDTF">2017-09-23T00:44:00Z</dcterms:created>
  <dcterms:modified xsi:type="dcterms:W3CDTF">2017-09-25T20:51:00Z</dcterms:modified>
</cp:coreProperties>
</file>